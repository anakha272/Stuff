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07" w:rsidRPr="00493E22" w:rsidRDefault="007A0707" w:rsidP="00CA48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Introduction</w:t>
      </w:r>
    </w:p>
    <w:p w:rsidR="007A0707" w:rsidRPr="00493E22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IRAS and Discovery of First Debris Disks</w:t>
      </w:r>
    </w:p>
    <w:p w:rsidR="00DF3551" w:rsidRPr="00493E22" w:rsidRDefault="00DF3551" w:rsidP="00DF3551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Infrared Excess to Detect Circumstellar Material</w:t>
      </w:r>
    </w:p>
    <w:p w:rsidR="00DF3551" w:rsidRPr="00493E22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IRAS to Spitzer: 30 Years of Debris Disks</w:t>
      </w:r>
    </w:p>
    <w:p w:rsidR="00CA483E" w:rsidRPr="00493E22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0" w:author="Stanimir Metchev" w:date="2015-04-05T06:54:00Z"/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Summary of results from mainly IRAS, Spitzer, Herschel, AKARI</w:t>
      </w:r>
    </w:p>
    <w:p w:rsidR="00493E22" w:rsidRPr="00493E22" w:rsidRDefault="00493E22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ins w:id="1" w:author="Stanimir Metchev" w:date="2015-04-05T06:54:00Z">
        <w:r w:rsidRPr="00493E22">
          <w:rPr>
            <w:rFonts w:ascii="Times New Roman" w:eastAsia="Times New Roman" w:hAnsi="Times New Roman" w:cs="Times New Roman"/>
            <w:sz w:val="20"/>
            <w:szCs w:val="20"/>
          </w:rPr>
          <w:t>A separate section on previous results from WISE would be appropriate, even if you introduce the WISE mission only later</w:t>
        </w:r>
      </w:ins>
    </w:p>
    <w:p w:rsidR="00CA483E" w:rsidRPr="00493E22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Warm Disk wavelength regime</w:t>
      </w:r>
    </w:p>
    <w:p w:rsidR="00CA483E" w:rsidRPr="00493E22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Cold Disks wavelength regime</w:t>
      </w:r>
    </w:p>
    <w:p w:rsidR="00DF3551" w:rsidRPr="00493E22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Importance of Debris Disks: Signposts for Planetary Systems</w:t>
      </w:r>
    </w:p>
    <w:p w:rsidR="006D1201" w:rsidRPr="00493E22" w:rsidRDefault="00CA483E" w:rsidP="006D1201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Dust dissipation processes</w:t>
      </w:r>
      <w:r w:rsidR="006D1201" w:rsidRPr="00493E22">
        <w:rPr>
          <w:rFonts w:ascii="Times New Roman" w:eastAsia="Times New Roman" w:hAnsi="Times New Roman" w:cs="Times New Roman"/>
          <w:sz w:val="20"/>
          <w:szCs w:val="20"/>
        </w:rPr>
        <w:t xml:space="preserve"> and Time Scales</w:t>
      </w:r>
    </w:p>
    <w:p w:rsidR="00CA483E" w:rsidRPr="00493E22" w:rsidRDefault="0013239F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 xml:space="preserve">Collisions to replenish disk </w:t>
      </w:r>
    </w:p>
    <w:p w:rsidR="00CA483E" w:rsidRPr="00493E22" w:rsidRDefault="00493E22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ins w:id="2" w:author="Stanimir Metchev" w:date="2015-04-05T06:55:00Z">
        <w:r w:rsidRPr="00493E22">
          <w:rPr>
            <w:rFonts w:ascii="Times New Roman" w:eastAsia="Times New Roman" w:hAnsi="Times New Roman" w:cs="Times New Roman"/>
            <w:sz w:val="20"/>
            <w:szCs w:val="20"/>
          </w:rPr>
          <w:t>I would add planet-disk interactions here, and evidence of such in the resolved morphology of disks</w:t>
        </w:r>
      </w:ins>
    </w:p>
    <w:p w:rsidR="00DF3551" w:rsidRPr="00493E22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Importance of Warm Debris Disks</w:t>
      </w:r>
      <w:ins w:id="3" w:author="Stanimir Metchev" w:date="2015-04-05T06:56:00Z">
        <w:r w:rsidR="00493E22" w:rsidRPr="00493E22">
          <w:rPr>
            <w:rFonts w:ascii="Times New Roman" w:eastAsia="Times New Roman" w:hAnsi="Times New Roman" w:cs="Times New Roman"/>
            <w:sz w:val="20"/>
            <w:szCs w:val="20"/>
          </w:rPr>
          <w:t xml:space="preserve"> (I don’t think that a separate section on this is needed, but you could subsume the following two sections in 1.3 above)</w:t>
        </w:r>
      </w:ins>
    </w:p>
    <w:p w:rsidR="00CA483E" w:rsidRPr="00493E22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Activity in Terrestrial Planet and Habitable Zone</w:t>
      </w:r>
    </w:p>
    <w:p w:rsidR="00CA483E" w:rsidRPr="00493E22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Notable Examples</w:t>
      </w:r>
      <w:ins w:id="4" w:author="anakha272" w:date="2015-04-18T16:12:00Z">
        <w:r w:rsidR="00CB4ABA">
          <w:rPr>
            <w:rFonts w:ascii="Times New Roman" w:eastAsia="Times New Roman" w:hAnsi="Times New Roman" w:cs="Times New Roman"/>
            <w:sz w:val="20"/>
            <w:szCs w:val="20"/>
          </w:rPr>
          <w:tab/>
        </w:r>
      </w:ins>
    </w:p>
    <w:p w:rsidR="00DF3551" w:rsidRPr="00493E22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Layout of Dissertation</w:t>
      </w:r>
    </w:p>
    <w:p w:rsidR="00DF3551" w:rsidRPr="00493E22" w:rsidRDefault="00DF3551" w:rsidP="00CA48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CA483E" w:rsidRPr="00493E22" w:rsidRDefault="00CA483E" w:rsidP="00F15B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290341" w:rsidRPr="00493E22" w:rsidRDefault="00290341" w:rsidP="002903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CA483E" w:rsidRPr="00493E22" w:rsidRDefault="00CA483E" w:rsidP="00F15B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 xml:space="preserve">Identification of Warm Debris Disks </w:t>
      </w:r>
      <w:r w:rsidR="00A64F42" w:rsidRPr="00493E22">
        <w:rPr>
          <w:rFonts w:ascii="Times New Roman" w:eastAsia="Times New Roman" w:hAnsi="Times New Roman" w:cs="Times New Roman"/>
          <w:sz w:val="20"/>
          <w:szCs w:val="20"/>
        </w:rPr>
        <w:t>(or just paste first paper)</w:t>
      </w:r>
      <w:ins w:id="5" w:author="Stanimir Metchev" w:date="2015-04-05T06:56:00Z">
        <w:r w:rsidR="00493E22" w:rsidRPr="00493E22">
          <w:rPr>
            <w:rFonts w:ascii="Times New Roman" w:eastAsia="Times New Roman" w:hAnsi="Times New Roman" w:cs="Times New Roman"/>
            <w:sz w:val="20"/>
            <w:szCs w:val="20"/>
          </w:rPr>
          <w:t xml:space="preserve">: yes, pasting </w:t>
        </w:r>
      </w:ins>
      <w:ins w:id="6" w:author="Stanimir Metchev" w:date="2015-04-05T06:57:00Z">
        <w:r w:rsidR="00493E22" w:rsidRPr="00493E22">
          <w:rPr>
            <w:rFonts w:ascii="Times New Roman" w:eastAsia="Times New Roman" w:hAnsi="Times New Roman" w:cs="Times New Roman"/>
            <w:sz w:val="20"/>
            <w:szCs w:val="20"/>
          </w:rPr>
          <w:t>the</w:t>
        </w:r>
      </w:ins>
      <w:ins w:id="7" w:author="Stanimir Metchev" w:date="2015-04-05T06:56:00Z">
        <w:r w:rsidR="00493E22" w:rsidRPr="00493E22"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ins>
      <w:ins w:id="8" w:author="Stanimir Metchev" w:date="2015-04-05T06:57:00Z">
        <w:r w:rsidR="00493E22" w:rsidRPr="00493E22">
          <w:rPr>
            <w:rFonts w:ascii="Times New Roman" w:eastAsia="Times New Roman" w:hAnsi="Times New Roman" w:cs="Times New Roman"/>
            <w:sz w:val="20"/>
            <w:szCs w:val="20"/>
          </w:rPr>
          <w:t>paper and its 2 errata is sufficient</w:t>
        </w:r>
      </w:ins>
    </w:p>
    <w:p w:rsidR="00CA483E" w:rsidRDefault="00CA483E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WISE Mission</w:t>
      </w:r>
    </w:p>
    <w:p w:rsidR="00357B66" w:rsidRDefault="00357B66" w:rsidP="00357B66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Mission Overview</w:t>
      </w:r>
    </w:p>
    <w:p w:rsidR="00EE1CB3" w:rsidRPr="00493E22" w:rsidRDefault="00EE1CB3" w:rsidP="00357B66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WISE Bands</w:t>
      </w:r>
    </w:p>
    <w:p w:rsidR="00CA483E" w:rsidRPr="00493E22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Advantages over IRAS /specs</w:t>
      </w:r>
    </w:p>
    <w:p w:rsidR="00CA483E" w:rsidRPr="00493E22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Review of Data Products</w:t>
      </w:r>
    </w:p>
    <w:p w:rsidR="00CA483E" w:rsidRPr="00493E22" w:rsidRDefault="00CA483E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Hipparcos/WISE Cross Match</w:t>
      </w:r>
    </w:p>
    <w:p w:rsidR="00A64F42" w:rsidRPr="00493E22" w:rsidRDefault="00A64F42" w:rsidP="00A64F4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Including saturated stars</w:t>
      </w:r>
    </w:p>
    <w:p w:rsidR="00CA483E" w:rsidRPr="00493E22" w:rsidRDefault="00A64F42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False-positive filters</w:t>
      </w:r>
    </w:p>
    <w:p w:rsidR="00A64F42" w:rsidRPr="00493E22" w:rsidRDefault="00A64F42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Determination of photospheric colors</w:t>
      </w:r>
    </w:p>
    <w:p w:rsidR="00A64F42" w:rsidRPr="00493E22" w:rsidRDefault="00A64F42" w:rsidP="00290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90341" w:rsidRPr="00493E22" w:rsidRDefault="00290341" w:rsidP="002903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Confirming excesses through weighted combination of colors</w:t>
      </w:r>
    </w:p>
    <w:p w:rsidR="00290341" w:rsidRPr="00493E22" w:rsidRDefault="00290341" w:rsidP="0029034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Introduction of metric</w:t>
      </w:r>
    </w:p>
    <w:p w:rsidR="00290341" w:rsidRPr="00493E22" w:rsidRDefault="00290341" w:rsidP="0029034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Improved accuracy of excess selection</w:t>
      </w:r>
    </w:p>
    <w:p w:rsidR="00290341" w:rsidRPr="00493E22" w:rsidRDefault="00290341" w:rsidP="0029034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Single colors vs. Weighted metric excesses</w:t>
      </w:r>
    </w:p>
    <w:p w:rsidR="00A073BA" w:rsidRPr="00493E22" w:rsidRDefault="00A073BA" w:rsidP="00A07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5433A2" w:rsidRPr="00493E22" w:rsidRDefault="005433A2" w:rsidP="005433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290341" w:rsidRPr="00493E22" w:rsidRDefault="00A073BA" w:rsidP="002903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 xml:space="preserve">Summary of </w:t>
      </w:r>
      <w:r w:rsidR="005433A2" w:rsidRPr="00493E22">
        <w:rPr>
          <w:rFonts w:ascii="Times New Roman" w:eastAsia="Times New Roman" w:hAnsi="Times New Roman" w:cs="Times New Roman"/>
          <w:sz w:val="20"/>
          <w:szCs w:val="20"/>
        </w:rPr>
        <w:t>Identified Excesses</w:t>
      </w:r>
    </w:p>
    <w:p w:rsidR="005433A2" w:rsidRPr="00493E22" w:rsidRDefault="005433A2" w:rsidP="005433A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Summary of all excesses</w:t>
      </w:r>
    </w:p>
    <w:p w:rsidR="00D91455" w:rsidRPr="00493E22" w:rsidRDefault="00D91455" w:rsidP="00D914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Newly identified excesses</w:t>
      </w:r>
      <w:r w:rsidR="005433A2" w:rsidRPr="00493E22">
        <w:rPr>
          <w:rFonts w:ascii="Times New Roman" w:eastAsia="Times New Roman" w:hAnsi="Times New Roman" w:cs="Times New Roman"/>
          <w:sz w:val="20"/>
          <w:szCs w:val="20"/>
        </w:rPr>
        <w:t xml:space="preserve"> at 22 microns</w:t>
      </w:r>
    </w:p>
    <w:p w:rsidR="005433A2" w:rsidRPr="00493E22" w:rsidRDefault="005433A2" w:rsidP="00032B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6"/>
        <w:rPr>
          <w:rFonts w:ascii="Times New Roman" w:eastAsia="Times New Roman" w:hAnsi="Times New Roman" w:cs="Times New Roman"/>
          <w:sz w:val="20"/>
          <w:szCs w:val="20"/>
        </w:rPr>
      </w:pPr>
    </w:p>
    <w:p w:rsidR="005433A2" w:rsidRPr="00493E22" w:rsidRDefault="005433A2" w:rsidP="00D914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Newly identified excesses at any wavelength</w:t>
      </w:r>
    </w:p>
    <w:p w:rsidR="00D91455" w:rsidRPr="00493E22" w:rsidRDefault="00D91455" w:rsidP="00D9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33A2" w:rsidRPr="00493E22" w:rsidRDefault="005433A2" w:rsidP="00D9145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 xml:space="preserve">Discussion and Summary </w:t>
      </w:r>
      <w:ins w:id="9" w:author="Stanimir Metchev" w:date="2015-04-05T06:57:00Z">
        <w:r w:rsidR="00493E22" w:rsidRPr="00493E22">
          <w:rPr>
            <w:rFonts w:ascii="Times New Roman" w:eastAsia="Times New Roman" w:hAnsi="Times New Roman" w:cs="Times New Roman"/>
            <w:sz w:val="20"/>
            <w:szCs w:val="20"/>
          </w:rPr>
          <w:t>(the summary should be separate, and should also include a Future Directions section)</w:t>
        </w:r>
      </w:ins>
    </w:p>
    <w:p w:rsidR="00D91455" w:rsidRPr="00493E22" w:rsidRDefault="001E3FB4" w:rsidP="005433A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Characterization of excess</w:t>
      </w:r>
      <w:r w:rsidR="00D56376" w:rsidRPr="00493E22">
        <w:rPr>
          <w:rFonts w:ascii="Times New Roman" w:eastAsia="Times New Roman" w:hAnsi="Times New Roman" w:cs="Times New Roman"/>
          <w:sz w:val="20"/>
          <w:szCs w:val="20"/>
        </w:rPr>
        <w:t>es</w:t>
      </w:r>
    </w:p>
    <w:p w:rsidR="001E3FB4" w:rsidRPr="00493E22" w:rsidRDefault="001E3FB4" w:rsidP="005433A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SED fitting</w:t>
      </w:r>
    </w:p>
    <w:p w:rsidR="00276127" w:rsidRPr="00032BAE" w:rsidRDefault="001E3FB4" w:rsidP="002A75A9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Stanimir Metchev" w:date="2015-04-05T06:57:00Z"/>
          <w:rFonts w:ascii="Times New Roman" w:hAnsi="Times New Roman" w:cs="Times New Roman"/>
          <w:sz w:val="20"/>
          <w:szCs w:val="20"/>
        </w:rPr>
      </w:pPr>
      <w:r w:rsidRPr="00493E22">
        <w:rPr>
          <w:rFonts w:ascii="Times New Roman" w:eastAsia="Times New Roman" w:hAnsi="Times New Roman" w:cs="Times New Roman"/>
          <w:sz w:val="20"/>
          <w:szCs w:val="20"/>
        </w:rPr>
        <w:t>Evidence of warm dust</w:t>
      </w:r>
    </w:p>
    <w:p w:rsidR="00493E22" w:rsidRPr="00032BAE" w:rsidRDefault="00493E22" w:rsidP="002A75A9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" w:author="Stanimir Metchev" w:date="2015-04-05T06:58:00Z"/>
          <w:rFonts w:ascii="Times New Roman" w:hAnsi="Times New Roman" w:cs="Times New Roman"/>
          <w:sz w:val="20"/>
          <w:szCs w:val="20"/>
        </w:rPr>
      </w:pPr>
      <w:ins w:id="12" w:author="Stanimir Metchev" w:date="2015-04-05T06:57:00Z">
        <w:r w:rsidRPr="00493E22">
          <w:rPr>
            <w:rFonts w:ascii="Times New Roman" w:eastAsia="Times New Roman" w:hAnsi="Times New Roman" w:cs="Times New Roman"/>
            <w:sz w:val="20"/>
            <w:szCs w:val="20"/>
          </w:rPr>
          <w:t>Population analysis</w:t>
        </w:r>
      </w:ins>
      <w:ins w:id="13" w:author="Stanimir Metchev" w:date="2015-04-05T06:58:00Z">
        <w:r w:rsidRPr="00493E22">
          <w:rPr>
            <w:rFonts w:ascii="Times New Roman" w:eastAsia="Times New Roman" w:hAnsi="Times New Roman" w:cs="Times New Roman"/>
            <w:sz w:val="20"/>
            <w:szCs w:val="20"/>
          </w:rPr>
          <w:t xml:space="preserve"> of debris disks with 75 pc – an update from PMH14</w:t>
        </w:r>
      </w:ins>
    </w:p>
    <w:p w:rsidR="00493E22" w:rsidRPr="00032BAE" w:rsidRDefault="00493E22" w:rsidP="00032B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" w:author="Stanimir Metchev" w:date="2015-04-05T06:59:00Z"/>
          <w:rFonts w:ascii="Times New Roman" w:hAnsi="Times New Roman" w:cs="Times New Roman"/>
          <w:sz w:val="20"/>
          <w:szCs w:val="20"/>
        </w:rPr>
      </w:pPr>
      <w:ins w:id="15" w:author="Stanimir Metchev" w:date="2015-04-05T06:59:00Z">
        <w:r w:rsidRPr="00032BAE">
          <w:rPr>
            <w:rFonts w:ascii="Times New Roman" w:hAnsi="Times New Roman" w:cs="Times New Roman"/>
            <w:sz w:val="20"/>
            <w:szCs w:val="20"/>
          </w:rPr>
          <w:t>Lessons learned</w:t>
        </w:r>
      </w:ins>
    </w:p>
    <w:p w:rsidR="00493E22" w:rsidRPr="00032BAE" w:rsidRDefault="00493E22" w:rsidP="00493E2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" w:author="Stanimir Metchev" w:date="2015-04-05T06:59:00Z"/>
          <w:rFonts w:ascii="Times New Roman" w:hAnsi="Times New Roman" w:cs="Times New Roman"/>
          <w:sz w:val="20"/>
          <w:szCs w:val="20"/>
        </w:rPr>
      </w:pPr>
      <w:ins w:id="17" w:author="Stanimir Metchev" w:date="2015-04-05T06:59:00Z">
        <w:r w:rsidRPr="00032BAE">
          <w:rPr>
            <w:rFonts w:ascii="Times New Roman" w:hAnsi="Times New Roman" w:cs="Times New Roman"/>
            <w:sz w:val="20"/>
            <w:szCs w:val="20"/>
          </w:rPr>
          <w:t>Sources of false-positives</w:t>
        </w:r>
      </w:ins>
    </w:p>
    <w:p w:rsidR="00493E22" w:rsidRPr="00032BAE" w:rsidRDefault="00493E22" w:rsidP="00493E2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Stanimir Metchev" w:date="2015-04-05T06:59:00Z"/>
          <w:rFonts w:ascii="Times New Roman" w:hAnsi="Times New Roman" w:cs="Times New Roman"/>
          <w:sz w:val="20"/>
          <w:szCs w:val="20"/>
        </w:rPr>
      </w:pPr>
      <w:ins w:id="19" w:author="Stanimir Metchev" w:date="2015-04-05T06:59:00Z">
        <w:r w:rsidRPr="00032BAE">
          <w:rPr>
            <w:rFonts w:ascii="Times New Roman" w:hAnsi="Times New Roman" w:cs="Times New Roman"/>
            <w:sz w:val="20"/>
            <w:szCs w:val="20"/>
          </w:rPr>
          <w:t>WISE filter profiles</w:t>
        </w:r>
      </w:ins>
    </w:p>
    <w:p w:rsidR="00493E22" w:rsidRPr="00032BAE" w:rsidRDefault="00493E22" w:rsidP="00032B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" w:author="Stanimir Metchev" w:date="2015-04-05T07:00:00Z"/>
          <w:rFonts w:ascii="Times New Roman" w:hAnsi="Times New Roman" w:cs="Times New Roman"/>
          <w:sz w:val="20"/>
          <w:szCs w:val="20"/>
        </w:rPr>
      </w:pPr>
      <w:ins w:id="21" w:author="Stanimir Metchev" w:date="2015-04-05T07:00:00Z">
        <w:r w:rsidRPr="00032BAE">
          <w:rPr>
            <w:rFonts w:ascii="Times New Roman" w:hAnsi="Times New Roman" w:cs="Times New Roman"/>
            <w:sz w:val="20"/>
            <w:szCs w:val="20"/>
          </w:rPr>
          <w:t>Comparison to other WISE surveys (updated from PMH14)</w:t>
        </w:r>
      </w:ins>
    </w:p>
    <w:p w:rsidR="00493E22" w:rsidRPr="00032BAE" w:rsidRDefault="00493E22" w:rsidP="00032B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Stanimir Metchev" w:date="2015-04-05T07:01:00Z"/>
          <w:rFonts w:ascii="Times New Roman" w:hAnsi="Times New Roman" w:cs="Times New Roman"/>
          <w:sz w:val="20"/>
          <w:szCs w:val="20"/>
        </w:rPr>
      </w:pPr>
      <w:ins w:id="23" w:author="Stanimir Metchev" w:date="2015-04-05T07:01:00Z">
        <w:r w:rsidRPr="00032BAE">
          <w:rPr>
            <w:rFonts w:ascii="Times New Roman" w:hAnsi="Times New Roman" w:cs="Times New Roman"/>
            <w:sz w:val="20"/>
            <w:szCs w:val="20"/>
          </w:rPr>
          <w:t>Summary and Future Directions</w:t>
        </w:r>
      </w:ins>
    </w:p>
    <w:p w:rsidR="00493E22" w:rsidRPr="00032BAE" w:rsidRDefault="00493E22" w:rsidP="00032B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Stanimir Metchev" w:date="2015-04-05T07:01:00Z"/>
          <w:rFonts w:ascii="Times New Roman" w:hAnsi="Times New Roman" w:cs="Times New Roman"/>
          <w:sz w:val="20"/>
          <w:szCs w:val="20"/>
        </w:rPr>
      </w:pPr>
      <w:ins w:id="25" w:author="Stanimir Metchev" w:date="2015-04-05T07:01:00Z">
        <w:r w:rsidRPr="00032BAE">
          <w:rPr>
            <w:rFonts w:ascii="Times New Roman" w:hAnsi="Times New Roman" w:cs="Times New Roman"/>
            <w:sz w:val="20"/>
            <w:szCs w:val="20"/>
          </w:rPr>
          <w:lastRenderedPageBreak/>
          <w:t>Summary</w:t>
        </w:r>
      </w:ins>
    </w:p>
    <w:p w:rsidR="00493E22" w:rsidRPr="00032BAE" w:rsidRDefault="00493E22" w:rsidP="00032B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Stanimir Metchev" w:date="2015-04-05T07:01:00Z"/>
          <w:rFonts w:ascii="Times New Roman" w:hAnsi="Times New Roman" w:cs="Times New Roman"/>
          <w:sz w:val="20"/>
          <w:szCs w:val="20"/>
        </w:rPr>
      </w:pPr>
      <w:ins w:id="27" w:author="Stanimir Metchev" w:date="2015-04-05T07:01:00Z">
        <w:r w:rsidRPr="00032BAE">
          <w:rPr>
            <w:rFonts w:ascii="Times New Roman" w:hAnsi="Times New Roman" w:cs="Times New Roman"/>
            <w:sz w:val="20"/>
            <w:szCs w:val="20"/>
          </w:rPr>
          <w:t>Future directions</w:t>
        </w:r>
      </w:ins>
    </w:p>
    <w:p w:rsidR="00493E22" w:rsidRPr="00032BAE" w:rsidRDefault="00493E22" w:rsidP="00493E2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Stanimir Metchev" w:date="2015-04-05T07:01:00Z"/>
          <w:rFonts w:ascii="Times New Roman" w:hAnsi="Times New Roman" w:cs="Times New Roman"/>
          <w:sz w:val="20"/>
          <w:szCs w:val="20"/>
        </w:rPr>
      </w:pPr>
      <w:ins w:id="29" w:author="Stanimir Metchev" w:date="2015-04-05T07:01:00Z">
        <w:r w:rsidRPr="00032BAE">
          <w:rPr>
            <w:rFonts w:ascii="Times New Roman" w:hAnsi="Times New Roman" w:cs="Times New Roman"/>
            <w:sz w:val="20"/>
            <w:szCs w:val="20"/>
          </w:rPr>
          <w:t>Ages survey</w:t>
        </w:r>
      </w:ins>
    </w:p>
    <w:p w:rsidR="00493E22" w:rsidRPr="00032BAE" w:rsidRDefault="00493E22" w:rsidP="00493E2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Stanimir Metchev" w:date="2015-04-05T07:01:00Z"/>
          <w:rFonts w:ascii="Times New Roman" w:hAnsi="Times New Roman" w:cs="Times New Roman"/>
          <w:sz w:val="20"/>
          <w:szCs w:val="20"/>
        </w:rPr>
      </w:pPr>
      <w:ins w:id="31" w:author="Stanimir Metchev" w:date="2015-04-05T07:01:00Z">
        <w:r w:rsidRPr="00032BAE">
          <w:rPr>
            <w:rFonts w:ascii="Times New Roman" w:hAnsi="Times New Roman" w:cs="Times New Roman"/>
            <w:sz w:val="20"/>
            <w:szCs w:val="20"/>
          </w:rPr>
          <w:t>Line-of-site disks revealed through gas absorption</w:t>
        </w:r>
      </w:ins>
    </w:p>
    <w:p w:rsidR="00493E22" w:rsidRPr="00032BAE" w:rsidRDefault="00493E22" w:rsidP="00B276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08"/>
        <w:rPr>
          <w:rFonts w:ascii="Times New Roman" w:hAnsi="Times New Roman" w:cs="Times New Roman"/>
          <w:sz w:val="20"/>
          <w:szCs w:val="20"/>
        </w:rPr>
      </w:pPr>
      <w:bookmarkStart w:id="32" w:name="_GoBack"/>
      <w:bookmarkEnd w:id="32"/>
    </w:p>
    <w:sectPr w:rsidR="00493E22" w:rsidRPr="0003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641B"/>
    <w:multiLevelType w:val="hybridMultilevel"/>
    <w:tmpl w:val="7324D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A51A5"/>
    <w:multiLevelType w:val="multilevel"/>
    <w:tmpl w:val="B150D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08" w:hanging="151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92" w:hanging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8" w:hanging="18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>
    <w:nsid w:val="763366B4"/>
    <w:multiLevelType w:val="hybridMultilevel"/>
    <w:tmpl w:val="FF16B0E8"/>
    <w:lvl w:ilvl="0" w:tplc="313C3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kha272">
    <w15:presenceInfo w15:providerId="None" w15:userId="anakha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07"/>
    <w:rsid w:val="00003224"/>
    <w:rsid w:val="00003F37"/>
    <w:rsid w:val="00004DAD"/>
    <w:rsid w:val="0000595E"/>
    <w:rsid w:val="00025797"/>
    <w:rsid w:val="00025DB7"/>
    <w:rsid w:val="000260D2"/>
    <w:rsid w:val="000317D5"/>
    <w:rsid w:val="00032BAE"/>
    <w:rsid w:val="00034A51"/>
    <w:rsid w:val="000367F9"/>
    <w:rsid w:val="00037705"/>
    <w:rsid w:val="00042EE9"/>
    <w:rsid w:val="000462E1"/>
    <w:rsid w:val="00051FC5"/>
    <w:rsid w:val="00053086"/>
    <w:rsid w:val="0005386E"/>
    <w:rsid w:val="00053E23"/>
    <w:rsid w:val="00055C82"/>
    <w:rsid w:val="00063AD7"/>
    <w:rsid w:val="0006510D"/>
    <w:rsid w:val="00070DC1"/>
    <w:rsid w:val="0007257B"/>
    <w:rsid w:val="000752EA"/>
    <w:rsid w:val="000771BB"/>
    <w:rsid w:val="00081BE3"/>
    <w:rsid w:val="0008310A"/>
    <w:rsid w:val="00086E15"/>
    <w:rsid w:val="00091B46"/>
    <w:rsid w:val="00097E3F"/>
    <w:rsid w:val="000A16AB"/>
    <w:rsid w:val="000A1848"/>
    <w:rsid w:val="000A50DC"/>
    <w:rsid w:val="000A570C"/>
    <w:rsid w:val="000A5F13"/>
    <w:rsid w:val="000A716D"/>
    <w:rsid w:val="000B0908"/>
    <w:rsid w:val="000B1B03"/>
    <w:rsid w:val="000C0629"/>
    <w:rsid w:val="000C4015"/>
    <w:rsid w:val="000D0C37"/>
    <w:rsid w:val="000D1C09"/>
    <w:rsid w:val="000D364E"/>
    <w:rsid w:val="000D4088"/>
    <w:rsid w:val="000D6920"/>
    <w:rsid w:val="000E159B"/>
    <w:rsid w:val="000E171A"/>
    <w:rsid w:val="000E577A"/>
    <w:rsid w:val="000E61F6"/>
    <w:rsid w:val="000F05EE"/>
    <w:rsid w:val="000F20EC"/>
    <w:rsid w:val="000F431A"/>
    <w:rsid w:val="000F5650"/>
    <w:rsid w:val="000F61E2"/>
    <w:rsid w:val="000F75A5"/>
    <w:rsid w:val="0010447F"/>
    <w:rsid w:val="0011150B"/>
    <w:rsid w:val="00113051"/>
    <w:rsid w:val="00114A78"/>
    <w:rsid w:val="001265CF"/>
    <w:rsid w:val="00126E60"/>
    <w:rsid w:val="00127F11"/>
    <w:rsid w:val="00131934"/>
    <w:rsid w:val="0013239F"/>
    <w:rsid w:val="001377B8"/>
    <w:rsid w:val="00140D4D"/>
    <w:rsid w:val="001479E1"/>
    <w:rsid w:val="001505E0"/>
    <w:rsid w:val="00153568"/>
    <w:rsid w:val="0015678B"/>
    <w:rsid w:val="00160F03"/>
    <w:rsid w:val="001614D4"/>
    <w:rsid w:val="00163395"/>
    <w:rsid w:val="00166081"/>
    <w:rsid w:val="001707C4"/>
    <w:rsid w:val="00173550"/>
    <w:rsid w:val="0017374D"/>
    <w:rsid w:val="001747F2"/>
    <w:rsid w:val="00175DAB"/>
    <w:rsid w:val="0017631B"/>
    <w:rsid w:val="001766F6"/>
    <w:rsid w:val="00181819"/>
    <w:rsid w:val="00181FF7"/>
    <w:rsid w:val="00184D77"/>
    <w:rsid w:val="00186047"/>
    <w:rsid w:val="001873C4"/>
    <w:rsid w:val="00187876"/>
    <w:rsid w:val="0019174A"/>
    <w:rsid w:val="001924E0"/>
    <w:rsid w:val="00192853"/>
    <w:rsid w:val="001949E2"/>
    <w:rsid w:val="00196F29"/>
    <w:rsid w:val="001A106C"/>
    <w:rsid w:val="001A7F32"/>
    <w:rsid w:val="001B2F06"/>
    <w:rsid w:val="001B3BC4"/>
    <w:rsid w:val="001C0C28"/>
    <w:rsid w:val="001C1662"/>
    <w:rsid w:val="001C3B78"/>
    <w:rsid w:val="001C51D4"/>
    <w:rsid w:val="001C64FD"/>
    <w:rsid w:val="001D227F"/>
    <w:rsid w:val="001D32F2"/>
    <w:rsid w:val="001D49FF"/>
    <w:rsid w:val="001D5DA6"/>
    <w:rsid w:val="001E1BDA"/>
    <w:rsid w:val="001E3FB4"/>
    <w:rsid w:val="001E5BD4"/>
    <w:rsid w:val="001F0DDB"/>
    <w:rsid w:val="001F26AE"/>
    <w:rsid w:val="001F3ACB"/>
    <w:rsid w:val="001F41A4"/>
    <w:rsid w:val="001F557F"/>
    <w:rsid w:val="002007F1"/>
    <w:rsid w:val="00204C7B"/>
    <w:rsid w:val="002103D1"/>
    <w:rsid w:val="00212812"/>
    <w:rsid w:val="002132A5"/>
    <w:rsid w:val="002133FD"/>
    <w:rsid w:val="00220665"/>
    <w:rsid w:val="00221D00"/>
    <w:rsid w:val="00223EC2"/>
    <w:rsid w:val="002242E2"/>
    <w:rsid w:val="00224A95"/>
    <w:rsid w:val="00225761"/>
    <w:rsid w:val="00225E4C"/>
    <w:rsid w:val="00227089"/>
    <w:rsid w:val="002302ED"/>
    <w:rsid w:val="00235D89"/>
    <w:rsid w:val="00236EB1"/>
    <w:rsid w:val="00240CC1"/>
    <w:rsid w:val="002416FA"/>
    <w:rsid w:val="00245045"/>
    <w:rsid w:val="002518D1"/>
    <w:rsid w:val="00251CA0"/>
    <w:rsid w:val="002537BB"/>
    <w:rsid w:val="00254B01"/>
    <w:rsid w:val="00261855"/>
    <w:rsid w:val="00261EA0"/>
    <w:rsid w:val="00273517"/>
    <w:rsid w:val="00274E43"/>
    <w:rsid w:val="002757E4"/>
    <w:rsid w:val="00276127"/>
    <w:rsid w:val="00281B75"/>
    <w:rsid w:val="002832C4"/>
    <w:rsid w:val="00283308"/>
    <w:rsid w:val="00283822"/>
    <w:rsid w:val="002843A9"/>
    <w:rsid w:val="002848B7"/>
    <w:rsid w:val="00285982"/>
    <w:rsid w:val="00290341"/>
    <w:rsid w:val="00293CEE"/>
    <w:rsid w:val="0029462E"/>
    <w:rsid w:val="002973D0"/>
    <w:rsid w:val="002A214A"/>
    <w:rsid w:val="002A3FF8"/>
    <w:rsid w:val="002A406B"/>
    <w:rsid w:val="002A68F3"/>
    <w:rsid w:val="002A75A9"/>
    <w:rsid w:val="002B29EA"/>
    <w:rsid w:val="002B49BE"/>
    <w:rsid w:val="002B742F"/>
    <w:rsid w:val="002C0192"/>
    <w:rsid w:val="002C06CC"/>
    <w:rsid w:val="002C48FD"/>
    <w:rsid w:val="002D0E2F"/>
    <w:rsid w:val="002E34C2"/>
    <w:rsid w:val="002E48CA"/>
    <w:rsid w:val="002E69FC"/>
    <w:rsid w:val="002F2DB7"/>
    <w:rsid w:val="002F5D69"/>
    <w:rsid w:val="00301337"/>
    <w:rsid w:val="00302F06"/>
    <w:rsid w:val="00304A21"/>
    <w:rsid w:val="00310842"/>
    <w:rsid w:val="00310CFA"/>
    <w:rsid w:val="00311C37"/>
    <w:rsid w:val="0031307B"/>
    <w:rsid w:val="00313C1D"/>
    <w:rsid w:val="00314557"/>
    <w:rsid w:val="00314F0D"/>
    <w:rsid w:val="00315A4D"/>
    <w:rsid w:val="00315FD8"/>
    <w:rsid w:val="003178BA"/>
    <w:rsid w:val="00330E86"/>
    <w:rsid w:val="00331762"/>
    <w:rsid w:val="003328AC"/>
    <w:rsid w:val="003336C3"/>
    <w:rsid w:val="00334D46"/>
    <w:rsid w:val="00336D37"/>
    <w:rsid w:val="00340E0B"/>
    <w:rsid w:val="00340FFC"/>
    <w:rsid w:val="003425C0"/>
    <w:rsid w:val="00343B1B"/>
    <w:rsid w:val="00344E43"/>
    <w:rsid w:val="00346D00"/>
    <w:rsid w:val="00347EB1"/>
    <w:rsid w:val="00357B66"/>
    <w:rsid w:val="0036083F"/>
    <w:rsid w:val="00364C3D"/>
    <w:rsid w:val="003662E4"/>
    <w:rsid w:val="00367378"/>
    <w:rsid w:val="00367461"/>
    <w:rsid w:val="00371428"/>
    <w:rsid w:val="003744A2"/>
    <w:rsid w:val="00382774"/>
    <w:rsid w:val="00391265"/>
    <w:rsid w:val="00397ACC"/>
    <w:rsid w:val="003A1DCB"/>
    <w:rsid w:val="003A49ED"/>
    <w:rsid w:val="003B5041"/>
    <w:rsid w:val="003B5665"/>
    <w:rsid w:val="003C1697"/>
    <w:rsid w:val="003C2A95"/>
    <w:rsid w:val="003D0767"/>
    <w:rsid w:val="003D2FBC"/>
    <w:rsid w:val="003D38D9"/>
    <w:rsid w:val="003D3F59"/>
    <w:rsid w:val="003D4D5D"/>
    <w:rsid w:val="003D7F0F"/>
    <w:rsid w:val="003E692E"/>
    <w:rsid w:val="003F059C"/>
    <w:rsid w:val="003F7865"/>
    <w:rsid w:val="00401A92"/>
    <w:rsid w:val="004026EA"/>
    <w:rsid w:val="004133A6"/>
    <w:rsid w:val="00414CA6"/>
    <w:rsid w:val="004152B6"/>
    <w:rsid w:val="00416DEB"/>
    <w:rsid w:val="00427185"/>
    <w:rsid w:val="004277BF"/>
    <w:rsid w:val="00432185"/>
    <w:rsid w:val="00432F06"/>
    <w:rsid w:val="00433179"/>
    <w:rsid w:val="004352EA"/>
    <w:rsid w:val="00444C98"/>
    <w:rsid w:val="0044525C"/>
    <w:rsid w:val="00447DA4"/>
    <w:rsid w:val="004501AC"/>
    <w:rsid w:val="0045415B"/>
    <w:rsid w:val="00456817"/>
    <w:rsid w:val="00456E81"/>
    <w:rsid w:val="00461A30"/>
    <w:rsid w:val="00467177"/>
    <w:rsid w:val="0047190F"/>
    <w:rsid w:val="00477BF7"/>
    <w:rsid w:val="00477F19"/>
    <w:rsid w:val="004868AB"/>
    <w:rsid w:val="00487C67"/>
    <w:rsid w:val="00487C8F"/>
    <w:rsid w:val="004910B2"/>
    <w:rsid w:val="004918D3"/>
    <w:rsid w:val="00492362"/>
    <w:rsid w:val="004939B1"/>
    <w:rsid w:val="00493E22"/>
    <w:rsid w:val="0049428F"/>
    <w:rsid w:val="00495DA4"/>
    <w:rsid w:val="00496C69"/>
    <w:rsid w:val="0049740E"/>
    <w:rsid w:val="004A2A8A"/>
    <w:rsid w:val="004A3D40"/>
    <w:rsid w:val="004A4CDD"/>
    <w:rsid w:val="004A67F6"/>
    <w:rsid w:val="004B31C5"/>
    <w:rsid w:val="004B427A"/>
    <w:rsid w:val="004B7238"/>
    <w:rsid w:val="004B72F4"/>
    <w:rsid w:val="004C21BF"/>
    <w:rsid w:val="004C2D0F"/>
    <w:rsid w:val="004C31D9"/>
    <w:rsid w:val="004C3641"/>
    <w:rsid w:val="004D1399"/>
    <w:rsid w:val="004D13F4"/>
    <w:rsid w:val="004D280C"/>
    <w:rsid w:val="004D65B7"/>
    <w:rsid w:val="004D6ED1"/>
    <w:rsid w:val="004D7CA6"/>
    <w:rsid w:val="004E2AE1"/>
    <w:rsid w:val="004E73AE"/>
    <w:rsid w:val="004F2A61"/>
    <w:rsid w:val="004F4337"/>
    <w:rsid w:val="005031F3"/>
    <w:rsid w:val="00506C03"/>
    <w:rsid w:val="00507C4A"/>
    <w:rsid w:val="005118D4"/>
    <w:rsid w:val="00512420"/>
    <w:rsid w:val="005135C6"/>
    <w:rsid w:val="00515C2D"/>
    <w:rsid w:val="00516BDE"/>
    <w:rsid w:val="005242B5"/>
    <w:rsid w:val="0053009E"/>
    <w:rsid w:val="005303D6"/>
    <w:rsid w:val="00531FFB"/>
    <w:rsid w:val="00533D63"/>
    <w:rsid w:val="0053424A"/>
    <w:rsid w:val="0053544F"/>
    <w:rsid w:val="005376C1"/>
    <w:rsid w:val="005433A2"/>
    <w:rsid w:val="00545746"/>
    <w:rsid w:val="00550B37"/>
    <w:rsid w:val="00552E05"/>
    <w:rsid w:val="00552F7F"/>
    <w:rsid w:val="00556DD6"/>
    <w:rsid w:val="00557D4A"/>
    <w:rsid w:val="00562514"/>
    <w:rsid w:val="00562CFF"/>
    <w:rsid w:val="00567745"/>
    <w:rsid w:val="005732C0"/>
    <w:rsid w:val="00573723"/>
    <w:rsid w:val="00573F57"/>
    <w:rsid w:val="00576CEE"/>
    <w:rsid w:val="00577800"/>
    <w:rsid w:val="00577E3D"/>
    <w:rsid w:val="00581EE8"/>
    <w:rsid w:val="00583831"/>
    <w:rsid w:val="00585399"/>
    <w:rsid w:val="00585902"/>
    <w:rsid w:val="005859A3"/>
    <w:rsid w:val="00586715"/>
    <w:rsid w:val="00590218"/>
    <w:rsid w:val="005945EA"/>
    <w:rsid w:val="00595D5D"/>
    <w:rsid w:val="00597A66"/>
    <w:rsid w:val="005A05A9"/>
    <w:rsid w:val="005A0B6D"/>
    <w:rsid w:val="005A40D5"/>
    <w:rsid w:val="005A4850"/>
    <w:rsid w:val="005A7413"/>
    <w:rsid w:val="005B0B35"/>
    <w:rsid w:val="005B3ED8"/>
    <w:rsid w:val="005B4A2F"/>
    <w:rsid w:val="005C090C"/>
    <w:rsid w:val="005C0DFC"/>
    <w:rsid w:val="005C1280"/>
    <w:rsid w:val="005C3AA9"/>
    <w:rsid w:val="005C4BAE"/>
    <w:rsid w:val="005D0F64"/>
    <w:rsid w:val="005D3F76"/>
    <w:rsid w:val="005D4EB9"/>
    <w:rsid w:val="005D56F6"/>
    <w:rsid w:val="005D5823"/>
    <w:rsid w:val="005D7347"/>
    <w:rsid w:val="005E1C8E"/>
    <w:rsid w:val="005E51E6"/>
    <w:rsid w:val="005F0F59"/>
    <w:rsid w:val="005F269E"/>
    <w:rsid w:val="005F3169"/>
    <w:rsid w:val="005F4730"/>
    <w:rsid w:val="005F497F"/>
    <w:rsid w:val="005F4CF3"/>
    <w:rsid w:val="005F52E6"/>
    <w:rsid w:val="006008A9"/>
    <w:rsid w:val="006039A6"/>
    <w:rsid w:val="00607C3E"/>
    <w:rsid w:val="006126B0"/>
    <w:rsid w:val="00613415"/>
    <w:rsid w:val="00614130"/>
    <w:rsid w:val="00614272"/>
    <w:rsid w:val="00614F49"/>
    <w:rsid w:val="00620CCC"/>
    <w:rsid w:val="006237AE"/>
    <w:rsid w:val="00623F82"/>
    <w:rsid w:val="00624039"/>
    <w:rsid w:val="00625481"/>
    <w:rsid w:val="00630317"/>
    <w:rsid w:val="00631F02"/>
    <w:rsid w:val="006329C6"/>
    <w:rsid w:val="00642647"/>
    <w:rsid w:val="00643609"/>
    <w:rsid w:val="00644013"/>
    <w:rsid w:val="00645D88"/>
    <w:rsid w:val="00650D2C"/>
    <w:rsid w:val="00650F08"/>
    <w:rsid w:val="00653F13"/>
    <w:rsid w:val="00656DD2"/>
    <w:rsid w:val="006660C1"/>
    <w:rsid w:val="00675733"/>
    <w:rsid w:val="00676DCF"/>
    <w:rsid w:val="00682FE8"/>
    <w:rsid w:val="0068430A"/>
    <w:rsid w:val="006865E6"/>
    <w:rsid w:val="00686A91"/>
    <w:rsid w:val="00693508"/>
    <w:rsid w:val="00693C09"/>
    <w:rsid w:val="0069465B"/>
    <w:rsid w:val="006951F1"/>
    <w:rsid w:val="006A258D"/>
    <w:rsid w:val="006A3017"/>
    <w:rsid w:val="006A4E88"/>
    <w:rsid w:val="006A4FE5"/>
    <w:rsid w:val="006A5166"/>
    <w:rsid w:val="006A7B88"/>
    <w:rsid w:val="006B0840"/>
    <w:rsid w:val="006B34AE"/>
    <w:rsid w:val="006B44F7"/>
    <w:rsid w:val="006B6F63"/>
    <w:rsid w:val="006C7F8E"/>
    <w:rsid w:val="006D09F9"/>
    <w:rsid w:val="006D1201"/>
    <w:rsid w:val="006D156F"/>
    <w:rsid w:val="006D361D"/>
    <w:rsid w:val="006D3E0E"/>
    <w:rsid w:val="006D59C8"/>
    <w:rsid w:val="006D6814"/>
    <w:rsid w:val="006E05A4"/>
    <w:rsid w:val="006E45D8"/>
    <w:rsid w:val="006E689B"/>
    <w:rsid w:val="006F0607"/>
    <w:rsid w:val="006F217D"/>
    <w:rsid w:val="006F49A9"/>
    <w:rsid w:val="00704896"/>
    <w:rsid w:val="00705673"/>
    <w:rsid w:val="0070719C"/>
    <w:rsid w:val="00711725"/>
    <w:rsid w:val="00711832"/>
    <w:rsid w:val="0071194B"/>
    <w:rsid w:val="00713C61"/>
    <w:rsid w:val="00715B27"/>
    <w:rsid w:val="00716446"/>
    <w:rsid w:val="00717523"/>
    <w:rsid w:val="00720896"/>
    <w:rsid w:val="00721E92"/>
    <w:rsid w:val="00731914"/>
    <w:rsid w:val="00733DAB"/>
    <w:rsid w:val="00735EE6"/>
    <w:rsid w:val="00741771"/>
    <w:rsid w:val="00746662"/>
    <w:rsid w:val="00747DCB"/>
    <w:rsid w:val="00751117"/>
    <w:rsid w:val="007605AA"/>
    <w:rsid w:val="0076099A"/>
    <w:rsid w:val="0076513A"/>
    <w:rsid w:val="00765BA3"/>
    <w:rsid w:val="00766FFF"/>
    <w:rsid w:val="00776BB8"/>
    <w:rsid w:val="00782F6B"/>
    <w:rsid w:val="0078608C"/>
    <w:rsid w:val="00787061"/>
    <w:rsid w:val="00792413"/>
    <w:rsid w:val="00794C69"/>
    <w:rsid w:val="00794FD1"/>
    <w:rsid w:val="00795338"/>
    <w:rsid w:val="007A0707"/>
    <w:rsid w:val="007A172C"/>
    <w:rsid w:val="007A1986"/>
    <w:rsid w:val="007A1D2F"/>
    <w:rsid w:val="007A573D"/>
    <w:rsid w:val="007A5831"/>
    <w:rsid w:val="007B40BB"/>
    <w:rsid w:val="007B6A2C"/>
    <w:rsid w:val="007C15CD"/>
    <w:rsid w:val="007C481C"/>
    <w:rsid w:val="007C494C"/>
    <w:rsid w:val="007D0898"/>
    <w:rsid w:val="007D1AE3"/>
    <w:rsid w:val="007D3D9E"/>
    <w:rsid w:val="007E0BFD"/>
    <w:rsid w:val="007F4A76"/>
    <w:rsid w:val="007F6006"/>
    <w:rsid w:val="0081288D"/>
    <w:rsid w:val="00815476"/>
    <w:rsid w:val="008166F5"/>
    <w:rsid w:val="00823265"/>
    <w:rsid w:val="0082464C"/>
    <w:rsid w:val="00825ADE"/>
    <w:rsid w:val="008316FF"/>
    <w:rsid w:val="00832793"/>
    <w:rsid w:val="00834255"/>
    <w:rsid w:val="008343BA"/>
    <w:rsid w:val="008352C6"/>
    <w:rsid w:val="0083546F"/>
    <w:rsid w:val="0083549E"/>
    <w:rsid w:val="00837094"/>
    <w:rsid w:val="008449B8"/>
    <w:rsid w:val="00844E25"/>
    <w:rsid w:val="0085058D"/>
    <w:rsid w:val="008531A9"/>
    <w:rsid w:val="00856AF2"/>
    <w:rsid w:val="00856DBA"/>
    <w:rsid w:val="00857BF8"/>
    <w:rsid w:val="00863555"/>
    <w:rsid w:val="00865E00"/>
    <w:rsid w:val="00866CEE"/>
    <w:rsid w:val="00867C50"/>
    <w:rsid w:val="00870D6E"/>
    <w:rsid w:val="00873DF2"/>
    <w:rsid w:val="00882BEA"/>
    <w:rsid w:val="00884D81"/>
    <w:rsid w:val="00886518"/>
    <w:rsid w:val="008949EE"/>
    <w:rsid w:val="008A08ED"/>
    <w:rsid w:val="008A1202"/>
    <w:rsid w:val="008A1A2C"/>
    <w:rsid w:val="008A2E50"/>
    <w:rsid w:val="008A6105"/>
    <w:rsid w:val="008A62D2"/>
    <w:rsid w:val="008B605E"/>
    <w:rsid w:val="008B7C7C"/>
    <w:rsid w:val="008C0875"/>
    <w:rsid w:val="008C6B51"/>
    <w:rsid w:val="008D1D99"/>
    <w:rsid w:val="008E0A59"/>
    <w:rsid w:val="008E1596"/>
    <w:rsid w:val="008E16CC"/>
    <w:rsid w:val="008E45BF"/>
    <w:rsid w:val="008E47E2"/>
    <w:rsid w:val="008E535E"/>
    <w:rsid w:val="008F011D"/>
    <w:rsid w:val="008F1DEC"/>
    <w:rsid w:val="008F59CB"/>
    <w:rsid w:val="00901F12"/>
    <w:rsid w:val="00906211"/>
    <w:rsid w:val="009075EF"/>
    <w:rsid w:val="0091224A"/>
    <w:rsid w:val="00912516"/>
    <w:rsid w:val="0091365E"/>
    <w:rsid w:val="00915ABF"/>
    <w:rsid w:val="00917A51"/>
    <w:rsid w:val="00920E28"/>
    <w:rsid w:val="0092166B"/>
    <w:rsid w:val="00923099"/>
    <w:rsid w:val="00923FD8"/>
    <w:rsid w:val="00924326"/>
    <w:rsid w:val="009247BE"/>
    <w:rsid w:val="00926686"/>
    <w:rsid w:val="00932721"/>
    <w:rsid w:val="00932D94"/>
    <w:rsid w:val="00934437"/>
    <w:rsid w:val="00934E32"/>
    <w:rsid w:val="00936193"/>
    <w:rsid w:val="00937D78"/>
    <w:rsid w:val="00940A36"/>
    <w:rsid w:val="0094362F"/>
    <w:rsid w:val="00943DEB"/>
    <w:rsid w:val="00956E71"/>
    <w:rsid w:val="00957CE0"/>
    <w:rsid w:val="00960410"/>
    <w:rsid w:val="00960954"/>
    <w:rsid w:val="00965DD3"/>
    <w:rsid w:val="00965F94"/>
    <w:rsid w:val="0096779C"/>
    <w:rsid w:val="009722D5"/>
    <w:rsid w:val="00977563"/>
    <w:rsid w:val="00980989"/>
    <w:rsid w:val="00982A74"/>
    <w:rsid w:val="0099245A"/>
    <w:rsid w:val="00993F2A"/>
    <w:rsid w:val="009971FD"/>
    <w:rsid w:val="009A1714"/>
    <w:rsid w:val="009A1E31"/>
    <w:rsid w:val="009A4AA5"/>
    <w:rsid w:val="009A4DA4"/>
    <w:rsid w:val="009A7F8E"/>
    <w:rsid w:val="009B4EF3"/>
    <w:rsid w:val="009B6735"/>
    <w:rsid w:val="009C01C5"/>
    <w:rsid w:val="009C094C"/>
    <w:rsid w:val="009C23F7"/>
    <w:rsid w:val="009C2863"/>
    <w:rsid w:val="009C3EC4"/>
    <w:rsid w:val="009C6AD6"/>
    <w:rsid w:val="009C72DC"/>
    <w:rsid w:val="009C7363"/>
    <w:rsid w:val="009D71B9"/>
    <w:rsid w:val="009E1F0D"/>
    <w:rsid w:val="009E4BB3"/>
    <w:rsid w:val="009F0820"/>
    <w:rsid w:val="00A0327E"/>
    <w:rsid w:val="00A03FAE"/>
    <w:rsid w:val="00A073BA"/>
    <w:rsid w:val="00A07725"/>
    <w:rsid w:val="00A10337"/>
    <w:rsid w:val="00A1063D"/>
    <w:rsid w:val="00A11FD6"/>
    <w:rsid w:val="00A13E0A"/>
    <w:rsid w:val="00A14475"/>
    <w:rsid w:val="00A14DC0"/>
    <w:rsid w:val="00A15D17"/>
    <w:rsid w:val="00A16719"/>
    <w:rsid w:val="00A2205E"/>
    <w:rsid w:val="00A223DD"/>
    <w:rsid w:val="00A33FB6"/>
    <w:rsid w:val="00A35718"/>
    <w:rsid w:val="00A35AE2"/>
    <w:rsid w:val="00A36C29"/>
    <w:rsid w:val="00A40960"/>
    <w:rsid w:val="00A41533"/>
    <w:rsid w:val="00A4189E"/>
    <w:rsid w:val="00A41E75"/>
    <w:rsid w:val="00A43CF4"/>
    <w:rsid w:val="00A47FD2"/>
    <w:rsid w:val="00A51326"/>
    <w:rsid w:val="00A51BF4"/>
    <w:rsid w:val="00A51E6E"/>
    <w:rsid w:val="00A534EA"/>
    <w:rsid w:val="00A540D9"/>
    <w:rsid w:val="00A541F8"/>
    <w:rsid w:val="00A546AB"/>
    <w:rsid w:val="00A5529F"/>
    <w:rsid w:val="00A56211"/>
    <w:rsid w:val="00A61AF2"/>
    <w:rsid w:val="00A61F94"/>
    <w:rsid w:val="00A64F42"/>
    <w:rsid w:val="00A6642C"/>
    <w:rsid w:val="00A71914"/>
    <w:rsid w:val="00A7363E"/>
    <w:rsid w:val="00A73789"/>
    <w:rsid w:val="00A73E90"/>
    <w:rsid w:val="00A7665D"/>
    <w:rsid w:val="00A838C7"/>
    <w:rsid w:val="00A87A39"/>
    <w:rsid w:val="00A91781"/>
    <w:rsid w:val="00A93101"/>
    <w:rsid w:val="00A93EFC"/>
    <w:rsid w:val="00A9488B"/>
    <w:rsid w:val="00A96337"/>
    <w:rsid w:val="00AA3DB5"/>
    <w:rsid w:val="00AB40A8"/>
    <w:rsid w:val="00AB45DB"/>
    <w:rsid w:val="00AC401B"/>
    <w:rsid w:val="00AC4680"/>
    <w:rsid w:val="00AC5102"/>
    <w:rsid w:val="00AC583F"/>
    <w:rsid w:val="00AC7855"/>
    <w:rsid w:val="00AC7917"/>
    <w:rsid w:val="00AD7F95"/>
    <w:rsid w:val="00AE1EA8"/>
    <w:rsid w:val="00AE5D0A"/>
    <w:rsid w:val="00AE702C"/>
    <w:rsid w:val="00AF025F"/>
    <w:rsid w:val="00AF5320"/>
    <w:rsid w:val="00AF7F07"/>
    <w:rsid w:val="00B00322"/>
    <w:rsid w:val="00B023A6"/>
    <w:rsid w:val="00B02A6E"/>
    <w:rsid w:val="00B05EFD"/>
    <w:rsid w:val="00B12A0B"/>
    <w:rsid w:val="00B13A41"/>
    <w:rsid w:val="00B16541"/>
    <w:rsid w:val="00B167CA"/>
    <w:rsid w:val="00B234B7"/>
    <w:rsid w:val="00B2768B"/>
    <w:rsid w:val="00B27D14"/>
    <w:rsid w:val="00B3041F"/>
    <w:rsid w:val="00B32733"/>
    <w:rsid w:val="00B343B1"/>
    <w:rsid w:val="00B35B53"/>
    <w:rsid w:val="00B373AF"/>
    <w:rsid w:val="00B37680"/>
    <w:rsid w:val="00B40202"/>
    <w:rsid w:val="00B443A0"/>
    <w:rsid w:val="00B47C4F"/>
    <w:rsid w:val="00B509D8"/>
    <w:rsid w:val="00B51A5B"/>
    <w:rsid w:val="00B52ED7"/>
    <w:rsid w:val="00B548BE"/>
    <w:rsid w:val="00B607E5"/>
    <w:rsid w:val="00B62046"/>
    <w:rsid w:val="00B63585"/>
    <w:rsid w:val="00B63B5B"/>
    <w:rsid w:val="00B70FEA"/>
    <w:rsid w:val="00B73C88"/>
    <w:rsid w:val="00B77E88"/>
    <w:rsid w:val="00B82CB9"/>
    <w:rsid w:val="00B84FCD"/>
    <w:rsid w:val="00B874F8"/>
    <w:rsid w:val="00B907BA"/>
    <w:rsid w:val="00B96064"/>
    <w:rsid w:val="00BA0338"/>
    <w:rsid w:val="00BA72A0"/>
    <w:rsid w:val="00BB220A"/>
    <w:rsid w:val="00BB3F80"/>
    <w:rsid w:val="00BB4254"/>
    <w:rsid w:val="00BB5083"/>
    <w:rsid w:val="00BB5949"/>
    <w:rsid w:val="00BB65E3"/>
    <w:rsid w:val="00BB6C8E"/>
    <w:rsid w:val="00BC6643"/>
    <w:rsid w:val="00BC66FA"/>
    <w:rsid w:val="00BC7081"/>
    <w:rsid w:val="00BD12CC"/>
    <w:rsid w:val="00BE64D0"/>
    <w:rsid w:val="00BF0BE4"/>
    <w:rsid w:val="00BF14DD"/>
    <w:rsid w:val="00BF1C04"/>
    <w:rsid w:val="00BF46E0"/>
    <w:rsid w:val="00BF4D32"/>
    <w:rsid w:val="00BF5ACD"/>
    <w:rsid w:val="00BF65FC"/>
    <w:rsid w:val="00C00A9A"/>
    <w:rsid w:val="00C05651"/>
    <w:rsid w:val="00C058B4"/>
    <w:rsid w:val="00C05A59"/>
    <w:rsid w:val="00C061CB"/>
    <w:rsid w:val="00C1037A"/>
    <w:rsid w:val="00C10F73"/>
    <w:rsid w:val="00C11B4F"/>
    <w:rsid w:val="00C12236"/>
    <w:rsid w:val="00C13B4B"/>
    <w:rsid w:val="00C145A9"/>
    <w:rsid w:val="00C15F3D"/>
    <w:rsid w:val="00C17220"/>
    <w:rsid w:val="00C23E7E"/>
    <w:rsid w:val="00C2438A"/>
    <w:rsid w:val="00C2457E"/>
    <w:rsid w:val="00C3345C"/>
    <w:rsid w:val="00C33AEF"/>
    <w:rsid w:val="00C343D1"/>
    <w:rsid w:val="00C34E91"/>
    <w:rsid w:val="00C5108C"/>
    <w:rsid w:val="00C52296"/>
    <w:rsid w:val="00C54E8F"/>
    <w:rsid w:val="00C743FA"/>
    <w:rsid w:val="00C812B4"/>
    <w:rsid w:val="00C8547E"/>
    <w:rsid w:val="00C96352"/>
    <w:rsid w:val="00CA01B9"/>
    <w:rsid w:val="00CA30A1"/>
    <w:rsid w:val="00CA483E"/>
    <w:rsid w:val="00CB2310"/>
    <w:rsid w:val="00CB30BE"/>
    <w:rsid w:val="00CB4ABA"/>
    <w:rsid w:val="00CB63AA"/>
    <w:rsid w:val="00CB7B74"/>
    <w:rsid w:val="00CC14A3"/>
    <w:rsid w:val="00CC339F"/>
    <w:rsid w:val="00CC431A"/>
    <w:rsid w:val="00CD2C2B"/>
    <w:rsid w:val="00CD6D4F"/>
    <w:rsid w:val="00CD7BE3"/>
    <w:rsid w:val="00CE0B09"/>
    <w:rsid w:val="00CE3DBE"/>
    <w:rsid w:val="00CE50E9"/>
    <w:rsid w:val="00CE5396"/>
    <w:rsid w:val="00CF04F9"/>
    <w:rsid w:val="00CF1AFA"/>
    <w:rsid w:val="00CF3779"/>
    <w:rsid w:val="00CF3C6A"/>
    <w:rsid w:val="00D00F7C"/>
    <w:rsid w:val="00D01004"/>
    <w:rsid w:val="00D067A7"/>
    <w:rsid w:val="00D06F86"/>
    <w:rsid w:val="00D11446"/>
    <w:rsid w:val="00D11461"/>
    <w:rsid w:val="00D15EE0"/>
    <w:rsid w:val="00D16141"/>
    <w:rsid w:val="00D2554F"/>
    <w:rsid w:val="00D26749"/>
    <w:rsid w:val="00D269D8"/>
    <w:rsid w:val="00D30E43"/>
    <w:rsid w:val="00D33B00"/>
    <w:rsid w:val="00D33DA9"/>
    <w:rsid w:val="00D34BB0"/>
    <w:rsid w:val="00D35618"/>
    <w:rsid w:val="00D408D8"/>
    <w:rsid w:val="00D42D25"/>
    <w:rsid w:val="00D4539F"/>
    <w:rsid w:val="00D47DAB"/>
    <w:rsid w:val="00D56376"/>
    <w:rsid w:val="00D66500"/>
    <w:rsid w:val="00D67B5E"/>
    <w:rsid w:val="00D71A9B"/>
    <w:rsid w:val="00D748A5"/>
    <w:rsid w:val="00D756CD"/>
    <w:rsid w:val="00D81CC1"/>
    <w:rsid w:val="00D82DB6"/>
    <w:rsid w:val="00D834B6"/>
    <w:rsid w:val="00D842ED"/>
    <w:rsid w:val="00D85108"/>
    <w:rsid w:val="00D853ED"/>
    <w:rsid w:val="00D90849"/>
    <w:rsid w:val="00D91455"/>
    <w:rsid w:val="00D93F27"/>
    <w:rsid w:val="00D9522F"/>
    <w:rsid w:val="00D96145"/>
    <w:rsid w:val="00DA34A8"/>
    <w:rsid w:val="00DA3E28"/>
    <w:rsid w:val="00DA45D8"/>
    <w:rsid w:val="00DA6399"/>
    <w:rsid w:val="00DA6ADA"/>
    <w:rsid w:val="00DA7762"/>
    <w:rsid w:val="00DB172E"/>
    <w:rsid w:val="00DB1967"/>
    <w:rsid w:val="00DB1C68"/>
    <w:rsid w:val="00DB39A6"/>
    <w:rsid w:val="00DB49F6"/>
    <w:rsid w:val="00DB6463"/>
    <w:rsid w:val="00DB71FF"/>
    <w:rsid w:val="00DD05AA"/>
    <w:rsid w:val="00DD263D"/>
    <w:rsid w:val="00DE1005"/>
    <w:rsid w:val="00DF1064"/>
    <w:rsid w:val="00DF3551"/>
    <w:rsid w:val="00E00BFF"/>
    <w:rsid w:val="00E01379"/>
    <w:rsid w:val="00E03A95"/>
    <w:rsid w:val="00E065CC"/>
    <w:rsid w:val="00E108E1"/>
    <w:rsid w:val="00E1109C"/>
    <w:rsid w:val="00E17CFE"/>
    <w:rsid w:val="00E212C3"/>
    <w:rsid w:val="00E220D5"/>
    <w:rsid w:val="00E22405"/>
    <w:rsid w:val="00E26A25"/>
    <w:rsid w:val="00E32B6A"/>
    <w:rsid w:val="00E34017"/>
    <w:rsid w:val="00E360B5"/>
    <w:rsid w:val="00E40B6A"/>
    <w:rsid w:val="00E419C1"/>
    <w:rsid w:val="00E41A21"/>
    <w:rsid w:val="00E50BA1"/>
    <w:rsid w:val="00E52B63"/>
    <w:rsid w:val="00E56700"/>
    <w:rsid w:val="00E61406"/>
    <w:rsid w:val="00E616C4"/>
    <w:rsid w:val="00E63101"/>
    <w:rsid w:val="00E65214"/>
    <w:rsid w:val="00E6617A"/>
    <w:rsid w:val="00E745F9"/>
    <w:rsid w:val="00E75FF1"/>
    <w:rsid w:val="00E8332F"/>
    <w:rsid w:val="00E853FE"/>
    <w:rsid w:val="00E86054"/>
    <w:rsid w:val="00E86FE1"/>
    <w:rsid w:val="00E9003B"/>
    <w:rsid w:val="00E91D53"/>
    <w:rsid w:val="00E93151"/>
    <w:rsid w:val="00E944ED"/>
    <w:rsid w:val="00E96EEA"/>
    <w:rsid w:val="00EA0674"/>
    <w:rsid w:val="00EA177D"/>
    <w:rsid w:val="00EA18FC"/>
    <w:rsid w:val="00EA3BA4"/>
    <w:rsid w:val="00EA728D"/>
    <w:rsid w:val="00EB1060"/>
    <w:rsid w:val="00EB273F"/>
    <w:rsid w:val="00EB7569"/>
    <w:rsid w:val="00EC218E"/>
    <w:rsid w:val="00EC3220"/>
    <w:rsid w:val="00EC5CCC"/>
    <w:rsid w:val="00ED1B60"/>
    <w:rsid w:val="00ED2E1C"/>
    <w:rsid w:val="00ED3292"/>
    <w:rsid w:val="00ED5F50"/>
    <w:rsid w:val="00ED7A1E"/>
    <w:rsid w:val="00EE1CB3"/>
    <w:rsid w:val="00EE2A83"/>
    <w:rsid w:val="00EE3605"/>
    <w:rsid w:val="00EE375E"/>
    <w:rsid w:val="00EE39FA"/>
    <w:rsid w:val="00EE4239"/>
    <w:rsid w:val="00EF2F37"/>
    <w:rsid w:val="00EF3C57"/>
    <w:rsid w:val="00EF4D5A"/>
    <w:rsid w:val="00EF708C"/>
    <w:rsid w:val="00F036A2"/>
    <w:rsid w:val="00F062D1"/>
    <w:rsid w:val="00F12E5F"/>
    <w:rsid w:val="00F13FEA"/>
    <w:rsid w:val="00F14C2E"/>
    <w:rsid w:val="00F157FE"/>
    <w:rsid w:val="00F15B05"/>
    <w:rsid w:val="00F16BF3"/>
    <w:rsid w:val="00F24C45"/>
    <w:rsid w:val="00F24D07"/>
    <w:rsid w:val="00F267A8"/>
    <w:rsid w:val="00F31DD8"/>
    <w:rsid w:val="00F33DEF"/>
    <w:rsid w:val="00F34B87"/>
    <w:rsid w:val="00F36C1C"/>
    <w:rsid w:val="00F375DA"/>
    <w:rsid w:val="00F40DB6"/>
    <w:rsid w:val="00F4101A"/>
    <w:rsid w:val="00F45188"/>
    <w:rsid w:val="00F50E95"/>
    <w:rsid w:val="00F5125B"/>
    <w:rsid w:val="00F54886"/>
    <w:rsid w:val="00F676F3"/>
    <w:rsid w:val="00F703B7"/>
    <w:rsid w:val="00F70929"/>
    <w:rsid w:val="00F7269C"/>
    <w:rsid w:val="00F74E14"/>
    <w:rsid w:val="00F75E0F"/>
    <w:rsid w:val="00F76C61"/>
    <w:rsid w:val="00F82990"/>
    <w:rsid w:val="00F87BED"/>
    <w:rsid w:val="00F911C9"/>
    <w:rsid w:val="00F96386"/>
    <w:rsid w:val="00F96396"/>
    <w:rsid w:val="00F96E62"/>
    <w:rsid w:val="00FA2793"/>
    <w:rsid w:val="00FA3739"/>
    <w:rsid w:val="00FA3EC2"/>
    <w:rsid w:val="00FA56DB"/>
    <w:rsid w:val="00FA61DA"/>
    <w:rsid w:val="00FA6341"/>
    <w:rsid w:val="00FC01E9"/>
    <w:rsid w:val="00FC11AD"/>
    <w:rsid w:val="00FC1263"/>
    <w:rsid w:val="00FC19A4"/>
    <w:rsid w:val="00FC1CEA"/>
    <w:rsid w:val="00FC71C1"/>
    <w:rsid w:val="00FD116A"/>
    <w:rsid w:val="00FE0044"/>
    <w:rsid w:val="00FE0712"/>
    <w:rsid w:val="00FE0D22"/>
    <w:rsid w:val="00FE41FF"/>
    <w:rsid w:val="00FE5055"/>
    <w:rsid w:val="00FE5422"/>
    <w:rsid w:val="00FE5792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466C5E7-643F-4E72-A30E-F59DC954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7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E2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DBBD-8754-49BF-8B6C-67E53085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anakha272</dc:creator>
  <cp:keywords/>
  <dc:description/>
  <cp:lastModifiedBy>anakha272</cp:lastModifiedBy>
  <cp:revision>8</cp:revision>
  <dcterms:created xsi:type="dcterms:W3CDTF">2015-04-05T11:02:00Z</dcterms:created>
  <dcterms:modified xsi:type="dcterms:W3CDTF">2015-05-26T01:00:00Z</dcterms:modified>
</cp:coreProperties>
</file>